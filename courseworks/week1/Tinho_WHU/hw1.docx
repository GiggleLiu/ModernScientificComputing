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19722" w14:textId="77777777" w:rsidR="00D7648B" w:rsidRDefault="00D7648B" w:rsidP="00D7648B">
      <w:r>
        <w:t xml:space="preserve">1 </w:t>
      </w:r>
    </w:p>
    <w:p w14:paraId="24BFCA7F" w14:textId="78072A7A" w:rsidR="00D7648B" w:rsidRDefault="00D7648B" w:rsidP="00D7648B">
      <w:r>
        <w:t>3.2M*8</w:t>
      </w:r>
      <w:r w:rsidR="00D65F48">
        <w:t>(cores)</w:t>
      </w:r>
      <w:r>
        <w:t>*4</w:t>
      </w:r>
      <w:r w:rsidR="00AF1A7E">
        <w:t>(SIMD)</w:t>
      </w:r>
      <w:r>
        <w:t>*2</w:t>
      </w:r>
      <w:r w:rsidR="00181283">
        <w:t>(</w:t>
      </w:r>
      <w:r w:rsidR="00101703">
        <w:t>fma</w:t>
      </w:r>
      <w:r w:rsidR="00181283">
        <w:t>)</w:t>
      </w:r>
      <w:r>
        <w:t>*4</w:t>
      </w:r>
      <w:r w:rsidR="00101703">
        <w:t>(avx2)</w:t>
      </w:r>
      <w:r>
        <w:t xml:space="preserve"> = 0.8192 </w:t>
      </w:r>
      <w:r w:rsidR="00AF1A7E">
        <w:t>G</w:t>
      </w:r>
      <w:r>
        <w:t xml:space="preserve"> FLOPS</w:t>
      </w:r>
    </w:p>
    <w:p w14:paraId="6CC82720" w14:textId="085781F5" w:rsidR="00D7648B" w:rsidRDefault="00D7648B" w:rsidP="00D7648B">
      <w:r>
        <w:rPr>
          <w:rFonts w:hint="eastAsia"/>
        </w:rPr>
        <w:t>支持</w:t>
      </w:r>
      <w:r>
        <w:t>a</w:t>
      </w:r>
      <w:r w:rsidR="00C87760">
        <w:t>v</w:t>
      </w:r>
      <w:r>
        <w:t>x2 支持fma</w:t>
      </w:r>
    </w:p>
    <w:p w14:paraId="5591F148" w14:textId="0D00782F" w:rsidR="00D7648B" w:rsidRDefault="00D7648B" w:rsidP="00D7648B"/>
    <w:p w14:paraId="5AE23E55" w14:textId="77777777" w:rsidR="00D7648B" w:rsidRDefault="00D7648B" w:rsidP="00D7648B">
      <w:r>
        <w:t>cat /proc/cpuinfo</w:t>
      </w:r>
    </w:p>
    <w:p w14:paraId="347E214A" w14:textId="38842459" w:rsidR="00D7648B" w:rsidRDefault="00D7648B" w:rsidP="00D7648B">
      <w:pPr>
        <w:rPr>
          <w:b/>
          <w:bCs/>
        </w:rPr>
      </w:pPr>
      <w:r>
        <w:t xml:space="preserve">cpu MHz         : </w:t>
      </w:r>
      <w:r w:rsidRPr="00CE41C9">
        <w:rPr>
          <w:b/>
          <w:bCs/>
        </w:rPr>
        <w:t>3194.011</w:t>
      </w:r>
    </w:p>
    <w:p w14:paraId="407339AE" w14:textId="73FBA6BA" w:rsidR="00C00EAA" w:rsidRDefault="00C00EAA" w:rsidP="00D7648B">
      <w:r w:rsidRPr="00C00EAA">
        <w:t xml:space="preserve">cpu cores       : </w:t>
      </w:r>
      <w:r w:rsidRPr="00AC2866">
        <w:rPr>
          <w:b/>
          <w:bCs/>
        </w:rPr>
        <w:t>8</w:t>
      </w:r>
    </w:p>
    <w:p w14:paraId="65CFE8A0" w14:textId="77777777" w:rsidR="00D7648B" w:rsidRDefault="00D7648B" w:rsidP="00D7648B">
      <w:r>
        <w:t>flags           : fpu vme de pse tsc msr pae mce cx8 apic sep mtrr pge mca cmov pat pse36 clflush mmx fxsr sse sse2 ht syscall nx mmxext fxsr_opt pdpe1gb rdtscp lm constant_tsc rep_good nopl tsc_reliable nonstop</w:t>
      </w:r>
    </w:p>
    <w:p w14:paraId="741C2CAC" w14:textId="77777777" w:rsidR="00D7648B" w:rsidRDefault="00D7648B" w:rsidP="00D7648B">
      <w:r>
        <w:t xml:space="preserve">_tsc cpuid extd_apicid pni pclmulqdq ssse3 </w:t>
      </w:r>
      <w:r w:rsidRPr="005E61FB">
        <w:rPr>
          <w:b/>
          <w:bCs/>
        </w:rPr>
        <w:t>fma</w:t>
      </w:r>
      <w:r>
        <w:t xml:space="preserve"> cx16 sse4_1 sse4_2 movbe popcnt aes xsave avx f16c rdrand hypervisor lahf_lm cmp_legacy svm cr8_legacy abm sse4a misalignsse 3dnowprefetch osvw topoext perfctr_core</w:t>
      </w:r>
    </w:p>
    <w:p w14:paraId="77EAA78F" w14:textId="77777777" w:rsidR="00D7648B" w:rsidRDefault="00D7648B" w:rsidP="00D7648B">
      <w:r>
        <w:t xml:space="preserve"> ssbd ibrs ibpb stibp vmmcall fsgsbase bmi1 </w:t>
      </w:r>
      <w:r w:rsidRPr="001D2E24">
        <w:rPr>
          <w:b/>
          <w:bCs/>
        </w:rPr>
        <w:t>avx2</w:t>
      </w:r>
      <w:r>
        <w:t xml:space="preserve"> smep bmi2 erms invpcid rdseed adx smap clflushopt clwb sha_ni xsaveopt xsavec xgetbv1 xsaves clzero xsaveerptr arat npt nrip_save tsc_scale vmcb_clean flushbyasid</w:t>
      </w:r>
    </w:p>
    <w:p w14:paraId="20CC2921" w14:textId="002B1A81" w:rsidR="005E7A46" w:rsidRDefault="00D7648B" w:rsidP="00D7648B">
      <w:r>
        <w:t xml:space="preserve"> decodeassists pausefilter pfthreshold v_vmsave_vmload umip vaes vpclmulqdq rdpid fsrm</w:t>
      </w:r>
    </w:p>
    <w:p w14:paraId="7FDBC8C3" w14:textId="2DB1D5A8" w:rsidR="005E7A46" w:rsidRDefault="005E7A46"/>
    <w:p w14:paraId="5E0C8652" w14:textId="77777777" w:rsidR="00214F81" w:rsidRDefault="00214F81" w:rsidP="00214F81">
      <w:r>
        <w:t>2 cpu time 1s/3.2g = 0.3ns</w:t>
      </w:r>
    </w:p>
    <w:p w14:paraId="1A5E4867" w14:textId="594D1493" w:rsidR="005E7A46" w:rsidRDefault="00214F81" w:rsidP="00214F81">
      <w:r>
        <w:t>latency = 10cm/</w:t>
      </w:r>
      <w:r w:rsidR="00046003">
        <w:t>(</w:t>
      </w:r>
      <w:r>
        <w:t>3*10^8m /s</w:t>
      </w:r>
      <w:r w:rsidR="00046003">
        <w:t>)</w:t>
      </w:r>
      <w:r>
        <w:t xml:space="preserve"> = 0.33ns</w:t>
      </w:r>
    </w:p>
    <w:p w14:paraId="225174FD" w14:textId="243571C3" w:rsidR="005E7A46" w:rsidRDefault="00B30B03">
      <w:pPr>
        <w:rPr>
          <w:rFonts w:hint="eastAsia"/>
        </w:rPr>
      </w:pPr>
      <w:r>
        <w:rPr>
          <w:rFonts w:hint="eastAsia"/>
        </w:rPr>
        <w:t>T</w:t>
      </w:r>
      <w:r>
        <w:t xml:space="preserve">hey are about the same level but the </w:t>
      </w:r>
      <w:r w:rsidR="00D84F38">
        <w:t xml:space="preserve">speed of the information cannot even reach the speed of light. </w:t>
      </w:r>
      <w:r w:rsidR="00D84F38">
        <w:rPr>
          <w:rFonts w:hint="eastAsia"/>
        </w:rPr>
        <w:t>S</w:t>
      </w:r>
      <w:r w:rsidR="00D84F38">
        <w:t xml:space="preserve">o the calculation will not be </w:t>
      </w:r>
      <w:r w:rsidR="00B30D6F">
        <w:t>very</w:t>
      </w:r>
      <w:r w:rsidR="00D84F38">
        <w:t xml:space="preserve"> accuracy.</w:t>
      </w:r>
      <w:r w:rsidR="0014107F">
        <w:t xml:space="preserve"> There will be longer latency time.</w:t>
      </w:r>
    </w:p>
    <w:p w14:paraId="22F42727" w14:textId="77777777" w:rsidR="005E7A46" w:rsidRDefault="005E7A46"/>
    <w:p w14:paraId="6EA18106" w14:textId="2A01D279" w:rsidR="008D5DAB" w:rsidRDefault="00856D45">
      <w:r>
        <w:rPr>
          <w:rFonts w:hint="eastAsia"/>
        </w:rPr>
        <w:t>1</w:t>
      </w:r>
      <w:r w:rsidR="00406DA8">
        <w:t xml:space="preserve"> Feature</w:t>
      </w:r>
      <w:r w:rsidR="002C3550">
        <w:t>s</w:t>
      </w:r>
      <w:r w:rsidR="00406DA8">
        <w:t xml:space="preserve"> </w:t>
      </w:r>
      <w:r w:rsidR="002C3550">
        <w:t>of</w:t>
      </w:r>
      <w:r w:rsidR="00406DA8">
        <w:t xml:space="preserve"> NPU</w:t>
      </w:r>
    </w:p>
    <w:p w14:paraId="12918930" w14:textId="7AEE3BFA" w:rsidR="00B65C28" w:rsidRPr="00114E27" w:rsidRDefault="00CB044F">
      <w:r>
        <w:t>NPU</w:t>
      </w:r>
      <w:r w:rsidR="00856D45">
        <w:t xml:space="preserve"> is one </w:t>
      </w:r>
      <w:r w:rsidR="00220821">
        <w:t xml:space="preserve">kind of </w:t>
      </w:r>
      <w:r>
        <w:t>Deep Learning Processors</w:t>
      </w:r>
      <w:r w:rsidR="00222BEB">
        <w:t xml:space="preserve"> </w:t>
      </w:r>
      <w:r w:rsidR="00576CBC">
        <w:t>(DLPs)</w:t>
      </w:r>
      <w:r>
        <w:t xml:space="preserve"> used in </w:t>
      </w:r>
      <w:r w:rsidR="00100D98">
        <w:t>certain mobile devices</w:t>
      </w:r>
      <w:r w:rsidR="001268C0">
        <w:t>.</w:t>
      </w:r>
      <w:r w:rsidR="001D204A">
        <w:t xml:space="preserve"> </w:t>
      </w:r>
      <w:r w:rsidR="00CB14AF">
        <w:t xml:space="preserve">It is a specific </w:t>
      </w:r>
      <w:r w:rsidR="00994388">
        <w:t xml:space="preserve">circuit which </w:t>
      </w:r>
      <w:r w:rsidR="00F64324" w:rsidRPr="00F64324">
        <w:t>implements necessary control and arithmetic logic necessary to execute </w:t>
      </w:r>
      <w:hyperlink r:id="rId6" w:tooltip="machine learning (page does not exist)" w:history="1">
        <w:r w:rsidR="00F64324" w:rsidRPr="00F64324">
          <w:t>machine learning</w:t>
        </w:r>
      </w:hyperlink>
      <w:r w:rsidR="00F64324" w:rsidRPr="00F64324">
        <w:t> algorithms</w:t>
      </w:r>
      <w:r w:rsidR="00F64324">
        <w:t xml:space="preserve">. </w:t>
      </w:r>
      <w:r w:rsidR="00114E27" w:rsidRPr="00114E27">
        <w:t>Most DLPs employ a large number of computing components to leverage high data-level parallelism, a larger on-chip buffer</w:t>
      </w:r>
      <w:r w:rsidR="00F870FF">
        <w:t xml:space="preserve"> or </w:t>
      </w:r>
      <w:r w:rsidR="00114E27" w:rsidRPr="00114E27">
        <w:t>memory to leverage the data reuse patterns, and limited data-width operators for error-resilience of deep learning.</w:t>
      </w:r>
    </w:p>
    <w:p w14:paraId="23D9778F" w14:textId="0C63820B" w:rsidR="00336463" w:rsidRDefault="0026142E">
      <w:r>
        <w:t>Since</w:t>
      </w:r>
      <w:r w:rsidR="006F1D43">
        <w:t xml:space="preserve"> </w:t>
      </w:r>
      <w:r w:rsidR="000B3B1C">
        <w:t xml:space="preserve">designed for </w:t>
      </w:r>
      <w:hyperlink r:id="rId7" w:tooltip="machine learning (page does not exist)" w:history="1">
        <w:r w:rsidR="00004C2F" w:rsidRPr="00F64324">
          <w:t>machine learning</w:t>
        </w:r>
      </w:hyperlink>
      <w:r w:rsidR="00004C2F" w:rsidRPr="00F64324">
        <w:t> algorithms</w:t>
      </w:r>
      <w:r w:rsidR="00004C2F">
        <w:t xml:space="preserve"> </w:t>
      </w:r>
      <w:r w:rsidR="00DB54F7">
        <w:t>that</w:t>
      </w:r>
      <w:r w:rsidR="00004C2F">
        <w:t xml:space="preserve"> include</w:t>
      </w:r>
      <w:r w:rsidR="00061A79">
        <w:t xml:space="preserve"> </w:t>
      </w:r>
      <w:r w:rsidR="001D3781" w:rsidRPr="001D3781">
        <w:t>a large amount of </w:t>
      </w:r>
      <w:hyperlink r:id="rId8" w:tooltip="multiply-accumulate operations (page does not exist)" w:history="1">
        <w:r w:rsidR="001D3781" w:rsidRPr="001D3781">
          <w:t>multiply-accumulate operations</w:t>
        </w:r>
      </w:hyperlink>
      <w:r w:rsidR="006750FC">
        <w:t xml:space="preserve">, </w:t>
      </w:r>
      <w:r w:rsidR="00F2127E">
        <w:t xml:space="preserve">it processes </w:t>
      </w:r>
      <w:r w:rsidR="00B52EC3">
        <w:t xml:space="preserve">instructions in a </w:t>
      </w:r>
      <w:r w:rsidR="00DB54F7" w:rsidRPr="00DB54F7">
        <w:t>highly parallelizable</w:t>
      </w:r>
      <w:r w:rsidR="00DB54F7">
        <w:t xml:space="preserve"> way</w:t>
      </w:r>
      <w:r w:rsidR="00D24421">
        <w:t xml:space="preserve">, which makes it quite different from </w:t>
      </w:r>
      <w:r w:rsidR="0097139B">
        <w:t>CPU</w:t>
      </w:r>
      <w:r w:rsidR="00543708">
        <w:t xml:space="preserve"> processing instructions</w:t>
      </w:r>
      <w:r w:rsidR="00812EDF">
        <w:t xml:space="preserve">. </w:t>
      </w:r>
      <w:r w:rsidR="0001382F" w:rsidRPr="003B69CD">
        <w:t>Moreover, unlike a GPU, NPUs can benefit from vastly simpler logic because their workloads tend to exhibit high regularity in the computational patterns of </w:t>
      </w:r>
      <w:hyperlink r:id="rId9" w:tooltip="deep neural networks (page does not exist)" w:history="1">
        <w:r w:rsidR="0001382F" w:rsidRPr="003B69CD">
          <w:t>deep neural networks</w:t>
        </w:r>
      </w:hyperlink>
      <w:r w:rsidR="008E6FA3">
        <w:t>.</w:t>
      </w:r>
      <w:r w:rsidR="00F0268E">
        <w:t xml:space="preserve"> </w:t>
      </w:r>
    </w:p>
    <w:p w14:paraId="33745988" w14:textId="113F455C" w:rsidR="00115E42" w:rsidDel="00017B2B" w:rsidRDefault="00050C8F">
      <w:pPr>
        <w:rPr>
          <w:del w:id="0" w:author="胡 天灏" w:date="2023-02-10T20:13:00Z"/>
        </w:rPr>
      </w:pPr>
      <w:r>
        <w:t>Due to the difference</w:t>
      </w:r>
      <w:r w:rsidR="001B2225">
        <w:t xml:space="preserve"> demands from </w:t>
      </w:r>
      <w:r w:rsidR="0060010E">
        <w:t xml:space="preserve">ML algorithms, </w:t>
      </w:r>
      <w:r w:rsidR="00D40C1A">
        <w:t xml:space="preserve">there are two general classification of </w:t>
      </w:r>
      <w:r w:rsidR="008B5210">
        <w:t xml:space="preserve">NPU. One is about </w:t>
      </w:r>
      <w:r w:rsidR="00C26D6D">
        <w:t xml:space="preserve">training and the other </w:t>
      </w:r>
      <w:r w:rsidR="00C34A76">
        <w:t xml:space="preserve">focuses on </w:t>
      </w:r>
      <w:r w:rsidR="0078043C">
        <w:t>inference</w:t>
      </w:r>
      <w:r w:rsidR="006F7D9A">
        <w:t>.</w:t>
      </w:r>
      <w:r w:rsidR="00732B6D">
        <w:t xml:space="preserve"> </w:t>
      </w:r>
      <w:r w:rsidR="00500A2F">
        <w:t>T</w:t>
      </w:r>
      <w:r w:rsidR="00E97460">
        <w:t xml:space="preserve">he former focuses on </w:t>
      </w:r>
      <w:r w:rsidR="00270BB9" w:rsidRPr="00000617">
        <w:t>accelerating the curating of new models</w:t>
      </w:r>
      <w:r w:rsidR="00FD7FCD">
        <w:t>,</w:t>
      </w:r>
      <w:r w:rsidR="009F31A7">
        <w:t xml:space="preserve"> </w:t>
      </w:r>
      <w:r w:rsidR="009F31A7">
        <w:rPr>
          <w:rFonts w:hint="eastAsia"/>
        </w:rPr>
        <w:t>a</w:t>
      </w:r>
      <w:r w:rsidR="009F31A7">
        <w:t xml:space="preserve">nd the later concentrates on </w:t>
      </w:r>
      <w:r w:rsidR="009F31A7" w:rsidRPr="008941A7">
        <w:t>accelerating inference operate on complete models.</w:t>
      </w:r>
      <w:r w:rsidR="008941A7">
        <w:t xml:space="preserve"> </w:t>
      </w:r>
      <w:r w:rsidR="005C249F">
        <w:t>Some argue that they are not rig</w:t>
      </w:r>
      <w:r w:rsidR="005F0652">
        <w:t>orously the same thing</w:t>
      </w:r>
      <w:r w:rsidR="004122CA">
        <w:t>, but they do have their overlaps</w:t>
      </w:r>
      <w:r w:rsidR="007F0669">
        <w:t>.</w:t>
      </w:r>
    </w:p>
    <w:p w14:paraId="13CF228B" w14:textId="01EAC432" w:rsidR="00115E42" w:rsidDel="00017B2B" w:rsidRDefault="00115E42">
      <w:pPr>
        <w:rPr>
          <w:del w:id="1" w:author="胡 天灏" w:date="2023-02-10T20:13:00Z"/>
        </w:rPr>
      </w:pPr>
    </w:p>
    <w:p w14:paraId="473D099B" w14:textId="589463BA" w:rsidR="00115E42" w:rsidRDefault="00084C59">
      <w:r>
        <w:rPr>
          <w:rFonts w:hint="eastAsia"/>
        </w:rPr>
        <w:t>2</w:t>
      </w:r>
      <w:r w:rsidR="00D31D52">
        <w:t xml:space="preserve"> Feature</w:t>
      </w:r>
      <w:r w:rsidR="000B0995">
        <w:t>s</w:t>
      </w:r>
      <w:r w:rsidR="00D31D52">
        <w:t xml:space="preserve"> </w:t>
      </w:r>
      <w:r w:rsidR="000B0995">
        <w:t>of</w:t>
      </w:r>
      <w:r w:rsidR="00D31D52">
        <w:t xml:space="preserve"> FPGA</w:t>
      </w:r>
    </w:p>
    <w:p w14:paraId="3068318E" w14:textId="5E661FC5" w:rsidR="00084C59" w:rsidRDefault="004E2B9F">
      <w:r>
        <w:rPr>
          <w:rFonts w:hint="eastAsia"/>
        </w:rPr>
        <w:t>F</w:t>
      </w:r>
      <w:r>
        <w:t xml:space="preserve">PGA is the abbreviation for </w:t>
      </w:r>
      <w:r w:rsidR="00877A17">
        <w:t>field program</w:t>
      </w:r>
      <w:r w:rsidR="000E1B1F">
        <w:t>mable gate array</w:t>
      </w:r>
      <w:r w:rsidR="00D50660">
        <w:t>. It is a</w:t>
      </w:r>
      <w:r w:rsidR="00F50C45">
        <w:t xml:space="preserve">n integrated circuit whose most important feature </w:t>
      </w:r>
      <w:r w:rsidR="00087F4F">
        <w:t xml:space="preserve">is that </w:t>
      </w:r>
      <w:r w:rsidR="00FA42B9">
        <w:t xml:space="preserve">it </w:t>
      </w:r>
      <w:r w:rsidR="00355EAE" w:rsidRPr="00355EAE">
        <w:t>contain</w:t>
      </w:r>
      <w:r w:rsidR="00CD073C">
        <w:t>s</w:t>
      </w:r>
      <w:r w:rsidR="00355EAE" w:rsidRPr="00355EAE">
        <w:t xml:space="preserve"> an array of programmable logic blocks, and a </w:t>
      </w:r>
      <w:r w:rsidR="00355EAE" w:rsidRPr="00355EAE">
        <w:lastRenderedPageBreak/>
        <w:t>hierarchy of reconfigurable interconnects</w:t>
      </w:r>
      <w:r w:rsidR="00655631">
        <w:t>.</w:t>
      </w:r>
      <w:r w:rsidR="004149F0">
        <w:t xml:space="preserve"> </w:t>
      </w:r>
      <w:r w:rsidR="00637CB7">
        <w:t>So this makes it</w:t>
      </w:r>
      <w:r w:rsidR="000C527E">
        <w:t xml:space="preserve"> to</w:t>
      </w:r>
      <w:r w:rsidR="00637CB7">
        <w:t xml:space="preserve"> be</w:t>
      </w:r>
      <w:r w:rsidR="00A36EDF">
        <w:t xml:space="preserve"> easily</w:t>
      </w:r>
      <w:r w:rsidR="00637CB7">
        <w:t xml:space="preserve"> customized by the designers or </w:t>
      </w:r>
      <w:r w:rsidR="003C0028">
        <w:t>customers</w:t>
      </w:r>
      <w:r w:rsidR="00DA1C6F">
        <w:t xml:space="preserve"> with </w:t>
      </w:r>
      <w:r w:rsidR="005A67F2" w:rsidRPr="005A67F2">
        <w:t>a hardware description language</w:t>
      </w:r>
      <w:r w:rsidR="005A67F2">
        <w:t xml:space="preserve">. </w:t>
      </w:r>
    </w:p>
    <w:p w14:paraId="369DCC7E" w14:textId="671584E6" w:rsidR="00C849E2" w:rsidRDefault="00C849E2" w:rsidP="00C849E2">
      <w:r>
        <w:rPr>
          <w:rFonts w:hint="eastAsia"/>
        </w:rPr>
        <w:t>A</w:t>
      </w:r>
      <w:r>
        <w:t xml:space="preserve">s for the application of FPGA, </w:t>
      </w:r>
      <w:r w:rsidR="007B313B">
        <w:t>a</w:t>
      </w:r>
      <w:r>
        <w:t>n FPGA can be used to solve any problem which is computable. that FPGAs can be used to implement a soft micro</w:t>
      </w:r>
      <w:r w:rsidR="00024CD2">
        <w:t>-</w:t>
      </w:r>
      <w:r>
        <w:t>processor</w:t>
      </w:r>
      <w:r w:rsidR="00AD67C1">
        <w:t xml:space="preserve">. </w:t>
      </w:r>
      <w:r>
        <w:t xml:space="preserve">Their advantage lies in that they are significantly faster for some applications because of their </w:t>
      </w:r>
      <w:r w:rsidR="00EC6E4A">
        <w:t xml:space="preserve">doing a good work of </w:t>
      </w:r>
      <w:r w:rsidR="00715423">
        <w:t>par</w:t>
      </w:r>
      <w:r w:rsidR="00394440">
        <w:t>alleliz</w:t>
      </w:r>
      <w:r w:rsidR="0068342B">
        <w:t>ation</w:t>
      </w:r>
      <w:r w:rsidR="00715423">
        <w:t xml:space="preserve"> </w:t>
      </w:r>
      <w:r>
        <w:t xml:space="preserve">and </w:t>
      </w:r>
      <w:r w:rsidR="0080670C">
        <w:t xml:space="preserve">their </w:t>
      </w:r>
      <w:r>
        <w:t xml:space="preserve">optimality </w:t>
      </w:r>
      <w:r w:rsidR="00616273">
        <w:t>with respect to</w:t>
      </w:r>
      <w:r>
        <w:t xml:space="preserve"> the number of gates used for certain processes.</w:t>
      </w:r>
    </w:p>
    <w:p w14:paraId="6DD3C134" w14:textId="34081F5C" w:rsidR="00740BF1" w:rsidRDefault="00C849E2" w:rsidP="00C849E2">
      <w:r>
        <w:t>Another trend in the use of FPGAs is hardware acceleration</w:t>
      </w:r>
      <w:r w:rsidR="00A8298A">
        <w:t>.</w:t>
      </w:r>
      <w:r w:rsidR="00307BCB">
        <w:t xml:space="preserve"> </w:t>
      </w:r>
      <w:r w:rsidR="008B6C86">
        <w:t xml:space="preserve">People use </w:t>
      </w:r>
      <w:r w:rsidR="004538A0">
        <w:t xml:space="preserve">FPGAs to </w:t>
      </w:r>
      <w:r w:rsidR="006F2A75">
        <w:t xml:space="preserve">accelerate the procedure of some </w:t>
      </w:r>
      <w:r w:rsidR="00D2111C">
        <w:t xml:space="preserve">algorithms and sometimes it will also share </w:t>
      </w:r>
      <w:r w:rsidR="0079189E">
        <w:t>th</w:t>
      </w:r>
      <w:r w:rsidR="0041776E">
        <w:t xml:space="preserve">e </w:t>
      </w:r>
      <w:r w:rsidR="00804526">
        <w:t xml:space="preserve">computation with other kinds of </w:t>
      </w:r>
      <w:r w:rsidR="0004378D">
        <w:t>processors.</w:t>
      </w:r>
    </w:p>
    <w:p w14:paraId="36A7DA6C" w14:textId="339BD081" w:rsidR="00D7515A" w:rsidRDefault="00CF4592" w:rsidP="00C849E2">
      <w:r>
        <w:rPr>
          <w:rFonts w:hint="eastAsia"/>
        </w:rPr>
        <w:t>A</w:t>
      </w:r>
      <w:r>
        <w:t xml:space="preserve">nd despite of </w:t>
      </w:r>
      <w:r w:rsidR="00D940F1">
        <w:t xml:space="preserve">the </w:t>
      </w:r>
      <w:r w:rsidR="00D33FA0">
        <w:t>low burden for commercial use</w:t>
      </w:r>
      <w:r w:rsidR="006464B0">
        <w:t xml:space="preserve">, </w:t>
      </w:r>
      <w:r w:rsidR="00D974A6">
        <w:t>a</w:t>
      </w:r>
      <w:r w:rsidR="000850C2" w:rsidRPr="000850C2">
        <w:t xml:space="preserve">dvantages of FPGAs </w:t>
      </w:r>
      <w:r w:rsidR="00D974A6">
        <w:t>also i</w:t>
      </w:r>
      <w:r w:rsidR="000850C2" w:rsidRPr="000850C2">
        <w:t>nclude the ability to</w:t>
      </w:r>
      <w:r w:rsidR="00131CA2">
        <w:t xml:space="preserve"> be</w:t>
      </w:r>
      <w:r w:rsidR="000850C2" w:rsidRPr="000850C2">
        <w:t xml:space="preserve"> re-program</w:t>
      </w:r>
      <w:r w:rsidR="00131CA2">
        <w:t>med</w:t>
      </w:r>
      <w:r w:rsidR="000850C2" w:rsidRPr="000850C2">
        <w:t xml:space="preserve"> when </w:t>
      </w:r>
      <w:r w:rsidR="00EF789D">
        <w:t xml:space="preserve">they are </w:t>
      </w:r>
      <w:r w:rsidR="000850C2" w:rsidRPr="000850C2">
        <w:t xml:space="preserve">already </w:t>
      </w:r>
      <w:r w:rsidR="00C41EBE">
        <w:t>i</w:t>
      </w:r>
      <w:r w:rsidR="000850C2" w:rsidRPr="000850C2">
        <w:t>n the field</w:t>
      </w:r>
      <w:r w:rsidR="00AA5BBB">
        <w:t xml:space="preserve"> </w:t>
      </w:r>
      <w:r w:rsidR="000850C2" w:rsidRPr="000850C2">
        <w:t>to fix bugs,</w:t>
      </w:r>
      <w:r w:rsidR="0035099A">
        <w:t xml:space="preserve"> making the procedure more </w:t>
      </w:r>
      <w:r w:rsidR="00692CED">
        <w:t>flexible.</w:t>
      </w:r>
    </w:p>
    <w:p w14:paraId="7B9AA18D" w14:textId="2113B181" w:rsidR="008D5F4C" w:rsidRDefault="008D5F4C" w:rsidP="00C849E2"/>
    <w:p w14:paraId="0B8D53C5" w14:textId="5AA50B1D" w:rsidR="008D5F4C" w:rsidRDefault="00407F11" w:rsidP="00C849E2">
      <w:r>
        <w:rPr>
          <w:rFonts w:hint="eastAsia"/>
        </w:rPr>
        <w:t>3</w:t>
      </w:r>
      <w:r w:rsidR="00C44B2C" w:rsidRPr="00C44B2C">
        <w:t xml:space="preserve"> </w:t>
      </w:r>
      <w:r w:rsidR="00C44B2C">
        <w:t>Feature</w:t>
      </w:r>
      <w:r w:rsidR="00FD7678">
        <w:t>s</w:t>
      </w:r>
      <w:r w:rsidR="00C44B2C">
        <w:t xml:space="preserve"> </w:t>
      </w:r>
      <w:r w:rsidR="00FD7678">
        <w:t xml:space="preserve">of </w:t>
      </w:r>
      <w:r w:rsidR="00BD1E77">
        <w:t>TPU</w:t>
      </w:r>
    </w:p>
    <w:p w14:paraId="00558D7A" w14:textId="66C18BA0" w:rsidR="00F06348" w:rsidRDefault="001E4A66" w:rsidP="00C849E2">
      <w:r w:rsidRPr="00D96B6F">
        <w:t>Tensor Processing Unit (TPU) is an </w:t>
      </w:r>
      <w:hyperlink r:id="rId10" w:tooltip="AI accelerator" w:history="1">
        <w:r w:rsidRPr="00D96B6F">
          <w:t>AI accelerator</w:t>
        </w:r>
      </w:hyperlink>
      <w:r w:rsidRPr="00D96B6F">
        <w:t> </w:t>
      </w:r>
      <w:hyperlink r:id="rId11" w:tooltip="Application-specific integrated circuit" w:history="1">
        <w:r w:rsidRPr="00D96B6F">
          <w:t>application-specific integrated circuit</w:t>
        </w:r>
      </w:hyperlink>
      <w:r w:rsidRPr="00D96B6F">
        <w:t> (ASIC) developed by </w:t>
      </w:r>
      <w:hyperlink r:id="rId12" w:tooltip="Google" w:history="1">
        <w:r w:rsidRPr="00D96B6F">
          <w:t>Google</w:t>
        </w:r>
      </w:hyperlink>
      <w:r w:rsidRPr="00D96B6F">
        <w:t> for </w:t>
      </w:r>
      <w:hyperlink r:id="rId13" w:tooltip="Artificial neural network" w:history="1">
        <w:r w:rsidRPr="00D96B6F">
          <w:t>neural network</w:t>
        </w:r>
      </w:hyperlink>
      <w:r w:rsidRPr="00D96B6F">
        <w:t> </w:t>
      </w:r>
      <w:hyperlink r:id="rId14" w:tooltip="Machine learning" w:history="1">
        <w:r w:rsidRPr="00D96B6F">
          <w:t>machine learning</w:t>
        </w:r>
      </w:hyperlink>
      <w:r w:rsidR="00FE603F">
        <w:t xml:space="preserve">. </w:t>
      </w:r>
      <w:r w:rsidR="00CC4FE5">
        <w:t xml:space="preserve">TPU accelerates </w:t>
      </w:r>
      <w:r w:rsidR="002B034F">
        <w:t xml:space="preserve">Machine Learning algorithms with </w:t>
      </w:r>
      <w:r w:rsidR="002B3362">
        <w:t>TensorFlow</w:t>
      </w:r>
      <w:r w:rsidR="00A14ADD">
        <w:t xml:space="preserve">, and </w:t>
      </w:r>
      <w:r w:rsidR="00BE22F3">
        <w:t>doing</w:t>
      </w:r>
      <w:r w:rsidR="00A14ADD">
        <w:t xml:space="preserve"> complicated </w:t>
      </w:r>
      <w:r w:rsidR="00195A2B">
        <w:t xml:space="preserve">matrix or tensor </w:t>
      </w:r>
      <w:r w:rsidR="00CF3964">
        <w:t xml:space="preserve">computation </w:t>
      </w:r>
      <w:r w:rsidR="008D4107">
        <w:t>in an efficient way.</w:t>
      </w:r>
    </w:p>
    <w:p w14:paraId="26895992" w14:textId="3DDC2733" w:rsidR="00407F11" w:rsidRDefault="007E7FF6" w:rsidP="00C849E2">
      <w:r>
        <w:rPr>
          <w:rFonts w:hint="eastAsia"/>
        </w:rPr>
        <w:t>C</w:t>
      </w:r>
      <w:r>
        <w:t>ompared to traditional GPU, TPU</w:t>
      </w:r>
      <w:r w:rsidR="008A039F">
        <w:t xml:space="preserve"> </w:t>
      </w:r>
      <w:r w:rsidR="00227BA5" w:rsidRPr="008A039F">
        <w:t>are designed for a high volume of low precision computation</w:t>
      </w:r>
      <w:r w:rsidR="00422354">
        <w:t xml:space="preserve">. </w:t>
      </w:r>
      <w:r w:rsidR="00E328F4">
        <w:t xml:space="preserve">From the energy-saving perspective, </w:t>
      </w:r>
      <w:r w:rsidR="00361144">
        <w:t xml:space="preserve">TPU </w:t>
      </w:r>
      <w:r w:rsidR="00C347B6">
        <w:t xml:space="preserve">can do the same input and output operations </w:t>
      </w:r>
      <w:r w:rsidR="00A536F6">
        <w:t xml:space="preserve">in less </w:t>
      </w:r>
      <w:r w:rsidR="00526C60">
        <w:t>energy unit</w:t>
      </w:r>
      <w:r w:rsidR="000E0B14">
        <w:t xml:space="preserve"> </w:t>
      </w:r>
      <w:r w:rsidR="000E0B14">
        <w:rPr>
          <w:rFonts w:hint="eastAsia"/>
        </w:rPr>
        <w:t>a</w:t>
      </w:r>
      <w:r w:rsidR="000E0B14">
        <w:t xml:space="preserve">nd do not need any hardware for </w:t>
      </w:r>
      <w:r w:rsidR="00931C88" w:rsidRPr="00E3619A">
        <w:t>rasterization or texture mapping</w:t>
      </w:r>
      <w:r w:rsidR="0068748E" w:rsidRPr="00E3619A">
        <w:t>.</w:t>
      </w:r>
      <w:r w:rsidR="00F86C98" w:rsidRPr="00F86C98">
        <w:t xml:space="preserve"> </w:t>
      </w:r>
      <w:r w:rsidR="008F0B0F">
        <w:t>These d</w:t>
      </w:r>
      <w:r w:rsidR="00F86C98" w:rsidRPr="00F86C98">
        <w:t>ifferent types of processors are suited for different types of machine learning models. TPUs are well suited for CNNs, while GPUs have benefits for some fully-connected neural networks</w:t>
      </w:r>
      <w:r w:rsidR="00A263D3">
        <w:t xml:space="preserve">. </w:t>
      </w:r>
      <w:r w:rsidR="00D2524A">
        <w:t xml:space="preserve">In their architectures, GPU </w:t>
      </w:r>
      <w:r w:rsidR="00F649AF">
        <w:t xml:space="preserve">is a processor itself </w:t>
      </w:r>
      <w:r w:rsidR="00F163E0">
        <w:t>which implement</w:t>
      </w:r>
      <w:r w:rsidR="006E341D">
        <w:t xml:space="preserve">s instructions while </w:t>
      </w:r>
      <w:r w:rsidR="00473979">
        <w:t>TPU</w:t>
      </w:r>
      <w:r w:rsidR="00D62779">
        <w:t xml:space="preserve"> </w:t>
      </w:r>
      <w:r w:rsidR="000116C3">
        <w:t>assists computation of matrix with help from other processors</w:t>
      </w:r>
      <w:r w:rsidR="00CA3B61">
        <w:t>.</w:t>
      </w:r>
    </w:p>
    <w:p w14:paraId="4935CD3D" w14:textId="28F5654B" w:rsidR="00AA56CB" w:rsidRDefault="00AA56CB">
      <w:pPr>
        <w:rPr>
          <w:ins w:id="2" w:author="胡 天灏" w:date="2023-02-10T20:13:00Z"/>
        </w:rPr>
      </w:pPr>
    </w:p>
    <w:p w14:paraId="693BC623" w14:textId="77777777" w:rsidR="00AA56CB" w:rsidRDefault="00AA56CB"/>
    <w:p w14:paraId="3BFED91A" w14:textId="1A034467" w:rsidR="00115E42" w:rsidRDefault="00CE3086">
      <w:r>
        <w:rPr>
          <w:rFonts w:hint="eastAsia"/>
        </w:rPr>
        <w:t>R</w:t>
      </w:r>
      <w:r>
        <w:t>eference:</w:t>
      </w:r>
    </w:p>
    <w:p w14:paraId="0A63E6A2" w14:textId="4BCB20A7" w:rsidR="00CE3086" w:rsidRDefault="00000000">
      <w:hyperlink r:id="rId15" w:history="1">
        <w:r w:rsidR="002662A4" w:rsidRPr="00A644B1">
          <w:rPr>
            <w:rStyle w:val="a7"/>
          </w:rPr>
          <w:t>https://en.wikipedia.org/wiki/Deep_learning_processor</w:t>
        </w:r>
      </w:hyperlink>
    </w:p>
    <w:p w14:paraId="52349A03" w14:textId="4D527715" w:rsidR="002662A4" w:rsidRDefault="00000000">
      <w:hyperlink r:id="rId16" w:history="1">
        <w:r w:rsidR="008E4F1F" w:rsidRPr="00A644B1">
          <w:rPr>
            <w:rStyle w:val="a7"/>
          </w:rPr>
          <w:t>https://en.wikipedia.org/wiki/Tensor_Processing_Unit</w:t>
        </w:r>
      </w:hyperlink>
    </w:p>
    <w:p w14:paraId="48423BE7" w14:textId="27C6173D" w:rsidR="008E4F1F" w:rsidRDefault="00000000">
      <w:hyperlink r:id="rId17" w:history="1">
        <w:r w:rsidR="00CB37A7" w:rsidRPr="00A644B1">
          <w:rPr>
            <w:rStyle w:val="a7"/>
          </w:rPr>
          <w:t>https://en.wikipedia.org/wiki/Field-programmable_gate_array</w:t>
        </w:r>
      </w:hyperlink>
    </w:p>
    <w:p w14:paraId="62103BA6" w14:textId="1E7A5406" w:rsidR="00CB37A7" w:rsidRDefault="00000000">
      <w:hyperlink r:id="rId18" w:history="1">
        <w:r w:rsidR="00304A92" w:rsidRPr="00A644B1">
          <w:rPr>
            <w:rStyle w:val="a7"/>
          </w:rPr>
          <w:t>https://en.wikichip.org/wiki/neural_processor</w:t>
        </w:r>
      </w:hyperlink>
    </w:p>
    <w:p w14:paraId="445085C6" w14:textId="6D2D83A5" w:rsidR="00304A92" w:rsidRDefault="00304A92"/>
    <w:p w14:paraId="06205232" w14:textId="20FE0861" w:rsidR="005F0CEF" w:rsidRDefault="005F0CEF"/>
    <w:p w14:paraId="4C943E44" w14:textId="6E25860D" w:rsidR="005F0CEF" w:rsidRDefault="005F0CEF"/>
    <w:p w14:paraId="30948846" w14:textId="4D3CC078" w:rsidR="005F0CEF" w:rsidRDefault="005F0CEF"/>
    <w:p w14:paraId="2EB089AC" w14:textId="330D2E02" w:rsidR="005F0CEF" w:rsidRDefault="005443C2">
      <w:r>
        <w:rPr>
          <w:rFonts w:hint="eastAsia"/>
        </w:rPr>
        <w:t>4</w:t>
      </w:r>
    </w:p>
    <w:p w14:paraId="1BAAE183" w14:textId="3357901F" w:rsidR="00B4356F" w:rsidRDefault="00455A64">
      <w:r>
        <w:rPr>
          <w:rFonts w:hint="eastAsia"/>
        </w:rPr>
        <w:t>T</w:t>
      </w:r>
      <w:r>
        <w:t xml:space="preserve">here </w:t>
      </w:r>
      <w:r w:rsidRPr="00745421">
        <w:t>are five axi</w:t>
      </w:r>
      <w:r>
        <w:t xml:space="preserve">oms </w:t>
      </w:r>
      <w:r w:rsidR="00745421">
        <w:t>being</w:t>
      </w:r>
      <w:r w:rsidR="00745421" w:rsidRPr="00745421">
        <w:t xml:space="preserve"> violated by floating point numbers</w:t>
      </w:r>
      <w:r w:rsidR="0010117A">
        <w:t>.</w:t>
      </w:r>
    </w:p>
    <w:p w14:paraId="38308123" w14:textId="13B70EC2" w:rsidR="005443C2" w:rsidRDefault="005443C2" w:rsidP="005443C2">
      <w:r>
        <w:t>1 x</w:t>
      </w:r>
      <w:r w:rsidR="00150954">
        <w:t xml:space="preserve"> </w:t>
      </w:r>
    </w:p>
    <w:p w14:paraId="37D6E8F7" w14:textId="6A024395" w:rsidR="005443C2" w:rsidRDefault="005443C2" w:rsidP="005443C2">
      <w:r>
        <w:t xml:space="preserve">2 </w:t>
      </w:r>
      <w:r w:rsidR="00731E23">
        <w:t>x</w:t>
      </w:r>
    </w:p>
    <w:p w14:paraId="4AB42FFC" w14:textId="77777777" w:rsidR="005443C2" w:rsidRDefault="005443C2" w:rsidP="005443C2">
      <w:r>
        <w:t>3 o</w:t>
      </w:r>
    </w:p>
    <w:p w14:paraId="7DA1B1BB" w14:textId="77777777" w:rsidR="005443C2" w:rsidRDefault="005443C2" w:rsidP="005443C2">
      <w:r>
        <w:t>4 o</w:t>
      </w:r>
    </w:p>
    <w:p w14:paraId="3F2C554F" w14:textId="77777777" w:rsidR="005443C2" w:rsidRDefault="005443C2" w:rsidP="005443C2">
      <w:r>
        <w:t>5 x</w:t>
      </w:r>
    </w:p>
    <w:p w14:paraId="22D193A3" w14:textId="77777777" w:rsidR="005443C2" w:rsidRDefault="005443C2" w:rsidP="005443C2">
      <w:r>
        <w:lastRenderedPageBreak/>
        <w:t xml:space="preserve">6 o </w:t>
      </w:r>
    </w:p>
    <w:p w14:paraId="5D19A92F" w14:textId="408F3C97" w:rsidR="005443C2" w:rsidRDefault="005443C2" w:rsidP="005443C2">
      <w:r>
        <w:t>7</w:t>
      </w:r>
      <w:r w:rsidR="00150954">
        <w:t xml:space="preserve"> </w:t>
      </w:r>
      <w:r>
        <w:t xml:space="preserve">x </w:t>
      </w:r>
    </w:p>
    <w:p w14:paraId="3C7C492A" w14:textId="77777777" w:rsidR="005443C2" w:rsidRDefault="005443C2" w:rsidP="005443C2">
      <w:r>
        <w:t>8 x</w:t>
      </w:r>
    </w:p>
    <w:p w14:paraId="7EEA7701" w14:textId="521439A8" w:rsidR="005443C2" w:rsidRDefault="005443C2" w:rsidP="005443C2">
      <w:r>
        <w:t>9 o</w:t>
      </w:r>
    </w:p>
    <w:p w14:paraId="6CF4C2D6" w14:textId="2CD27829" w:rsidR="00150954" w:rsidRDefault="00150954" w:rsidP="005443C2"/>
    <w:p w14:paraId="195E630D" w14:textId="62436261" w:rsidR="00B4178E" w:rsidRDefault="005B40EF" w:rsidP="005443C2">
      <w:r>
        <w:t>About 1</w:t>
      </w:r>
      <w:r w:rsidR="00906F07">
        <w:t>,</w:t>
      </w:r>
      <w:r w:rsidR="00E11B0E">
        <w:t>4</w:t>
      </w:r>
      <w:r w:rsidR="0017044E">
        <w:t>,</w:t>
      </w:r>
      <w:r w:rsidR="00906F07">
        <w:t xml:space="preserve"> </w:t>
      </w:r>
      <w:r w:rsidR="00B23A02">
        <w:t>5</w:t>
      </w:r>
      <w:r>
        <w:t>:</w:t>
      </w:r>
      <w:r w:rsidRPr="005B40EF">
        <w:t xml:space="preserve"> </w:t>
      </w:r>
      <w:r>
        <w:t xml:space="preserve">please refer to </w:t>
      </w:r>
    </w:p>
    <w:p w14:paraId="21588713" w14:textId="76EC8588" w:rsidR="00551B7C" w:rsidRDefault="00B4178E" w:rsidP="005443C2">
      <w:hyperlink r:id="rId19" w:history="1">
        <w:r w:rsidRPr="00D141E6">
          <w:rPr>
            <w:rStyle w:val="a7"/>
          </w:rPr>
          <w:t>https://en.wikipedia.org/wiki/Floating-point_arithmetic#Accuracy_problems</w:t>
        </w:r>
      </w:hyperlink>
    </w:p>
    <w:p w14:paraId="12D0441E" w14:textId="1CB54AEE" w:rsidR="00B4178E" w:rsidRDefault="00D862EB" w:rsidP="00D862EB">
      <w:r>
        <w:t>While floating-point addition and multiplication are both commutative (a + b = b + a and a × b = b × a), they are not necessarily associative. They are also not necessarily distributive</w:t>
      </w:r>
    </w:p>
    <w:p w14:paraId="4DA7249B" w14:textId="6300CB3F" w:rsidR="007E56BC" w:rsidRDefault="007E56BC" w:rsidP="005443C2"/>
    <w:p w14:paraId="7E9527FF" w14:textId="37ED0263" w:rsidR="00F17266" w:rsidRDefault="003731D8" w:rsidP="005443C2">
      <w:pPr>
        <w:rPr>
          <w:rFonts w:hint="eastAsia"/>
        </w:rPr>
      </w:pPr>
      <w:r>
        <w:rPr>
          <w:rFonts w:hint="eastAsia"/>
        </w:rPr>
        <w:t>A</w:t>
      </w:r>
      <w:r>
        <w:t>bout 2:</w:t>
      </w:r>
      <w:r w:rsidR="00E77FCC">
        <w:t xml:space="preserve"> </w:t>
      </w:r>
      <w:r w:rsidR="003E26C1">
        <w:t>There are 0 and -0;</w:t>
      </w:r>
    </w:p>
    <w:p w14:paraId="0BE6AC20" w14:textId="77777777" w:rsidR="007E56BC" w:rsidRPr="00B4178E" w:rsidRDefault="007E56BC" w:rsidP="005443C2">
      <w:pPr>
        <w:rPr>
          <w:rFonts w:hint="eastAsia"/>
        </w:rPr>
      </w:pPr>
    </w:p>
    <w:p w14:paraId="0E2AF29B" w14:textId="77777777" w:rsidR="00D71639" w:rsidRDefault="00150954" w:rsidP="00150954">
      <w:r>
        <w:rPr>
          <w:rFonts w:hint="eastAsia"/>
        </w:rPr>
        <w:t>关于7：</w:t>
      </w:r>
    </w:p>
    <w:p w14:paraId="1591CF61" w14:textId="2D0E06E3" w:rsidR="00150954" w:rsidRDefault="00150954" w:rsidP="00150954">
      <w:r>
        <w:t>(我测试了 1/3.33333333333333333*3.33333333333333333 和 1/3.33333333333333333*3.333333333333333333 后面比前面多一个3)</w:t>
      </w:r>
    </w:p>
    <w:p w14:paraId="26A529DF" w14:textId="15CD7F74" w:rsidR="00150954" w:rsidRPr="00150954" w:rsidRDefault="00150954" w:rsidP="005443C2">
      <w:pPr>
        <w:rPr>
          <w:rFonts w:hint="eastAsia"/>
        </w:rPr>
      </w:pPr>
    </w:p>
    <w:sectPr w:rsidR="00150954" w:rsidRPr="001509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D1E02" w14:textId="77777777" w:rsidR="00E90C54" w:rsidRDefault="00E90C54" w:rsidP="002324BC">
      <w:r>
        <w:separator/>
      </w:r>
    </w:p>
  </w:endnote>
  <w:endnote w:type="continuationSeparator" w:id="0">
    <w:p w14:paraId="57E7594A" w14:textId="77777777" w:rsidR="00E90C54" w:rsidRDefault="00E90C54" w:rsidP="00232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FC5DB" w14:textId="77777777" w:rsidR="00E90C54" w:rsidRDefault="00E90C54" w:rsidP="002324BC">
      <w:r>
        <w:separator/>
      </w:r>
    </w:p>
  </w:footnote>
  <w:footnote w:type="continuationSeparator" w:id="0">
    <w:p w14:paraId="207F6D6D" w14:textId="77777777" w:rsidR="00E90C54" w:rsidRDefault="00E90C54" w:rsidP="002324BC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胡 天灏">
    <w15:presenceInfo w15:providerId="Windows Live" w15:userId="eca2141f6716daa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68D"/>
    <w:rsid w:val="00000617"/>
    <w:rsid w:val="00004C2F"/>
    <w:rsid w:val="00011378"/>
    <w:rsid w:val="000116C3"/>
    <w:rsid w:val="0001382F"/>
    <w:rsid w:val="00017B2B"/>
    <w:rsid w:val="00024CD2"/>
    <w:rsid w:val="00035280"/>
    <w:rsid w:val="0004378D"/>
    <w:rsid w:val="00046003"/>
    <w:rsid w:val="00050C8F"/>
    <w:rsid w:val="00061A79"/>
    <w:rsid w:val="00084C59"/>
    <w:rsid w:val="000850C2"/>
    <w:rsid w:val="00087F4F"/>
    <w:rsid w:val="000B0995"/>
    <w:rsid w:val="000B3B1C"/>
    <w:rsid w:val="000B4E69"/>
    <w:rsid w:val="000C527E"/>
    <w:rsid w:val="000E0B14"/>
    <w:rsid w:val="000E1B1F"/>
    <w:rsid w:val="00100D98"/>
    <w:rsid w:val="0010117A"/>
    <w:rsid w:val="00101703"/>
    <w:rsid w:val="001043BB"/>
    <w:rsid w:val="00106AD1"/>
    <w:rsid w:val="00114E27"/>
    <w:rsid w:val="00115E42"/>
    <w:rsid w:val="001268C0"/>
    <w:rsid w:val="00131CA2"/>
    <w:rsid w:val="00137778"/>
    <w:rsid w:val="0014107F"/>
    <w:rsid w:val="00150954"/>
    <w:rsid w:val="0017044E"/>
    <w:rsid w:val="001725E2"/>
    <w:rsid w:val="00176F18"/>
    <w:rsid w:val="00181283"/>
    <w:rsid w:val="001871B0"/>
    <w:rsid w:val="00195A2B"/>
    <w:rsid w:val="001B2225"/>
    <w:rsid w:val="001B62DB"/>
    <w:rsid w:val="001D204A"/>
    <w:rsid w:val="001D2E24"/>
    <w:rsid w:val="001D3164"/>
    <w:rsid w:val="001D3781"/>
    <w:rsid w:val="001D5045"/>
    <w:rsid w:val="001E4A66"/>
    <w:rsid w:val="001F017E"/>
    <w:rsid w:val="00214F81"/>
    <w:rsid w:val="00220821"/>
    <w:rsid w:val="00222BEB"/>
    <w:rsid w:val="00227BA5"/>
    <w:rsid w:val="00230E19"/>
    <w:rsid w:val="002324BC"/>
    <w:rsid w:val="00237B2D"/>
    <w:rsid w:val="0026142E"/>
    <w:rsid w:val="002662A4"/>
    <w:rsid w:val="00270BB9"/>
    <w:rsid w:val="002757BB"/>
    <w:rsid w:val="002B034F"/>
    <w:rsid w:val="002B3362"/>
    <w:rsid w:val="002C3550"/>
    <w:rsid w:val="002D494C"/>
    <w:rsid w:val="002E4B85"/>
    <w:rsid w:val="00304A92"/>
    <w:rsid w:val="00307BCB"/>
    <w:rsid w:val="00307CAF"/>
    <w:rsid w:val="00336463"/>
    <w:rsid w:val="0034605E"/>
    <w:rsid w:val="00347462"/>
    <w:rsid w:val="0035099A"/>
    <w:rsid w:val="00355EAE"/>
    <w:rsid w:val="00361144"/>
    <w:rsid w:val="003731D8"/>
    <w:rsid w:val="00394440"/>
    <w:rsid w:val="003A3FBC"/>
    <w:rsid w:val="003B69CD"/>
    <w:rsid w:val="003C0028"/>
    <w:rsid w:val="003C19C2"/>
    <w:rsid w:val="003E26C1"/>
    <w:rsid w:val="004008AB"/>
    <w:rsid w:val="00406DA8"/>
    <w:rsid w:val="00407F11"/>
    <w:rsid w:val="004122CA"/>
    <w:rsid w:val="004149F0"/>
    <w:rsid w:val="0041776E"/>
    <w:rsid w:val="00422354"/>
    <w:rsid w:val="00436FC9"/>
    <w:rsid w:val="004423B6"/>
    <w:rsid w:val="004538A0"/>
    <w:rsid w:val="00455A64"/>
    <w:rsid w:val="00473979"/>
    <w:rsid w:val="00480CF6"/>
    <w:rsid w:val="004A1E20"/>
    <w:rsid w:val="004E2B9F"/>
    <w:rsid w:val="004F30FF"/>
    <w:rsid w:val="00500A2F"/>
    <w:rsid w:val="00503462"/>
    <w:rsid w:val="005173A9"/>
    <w:rsid w:val="00526C60"/>
    <w:rsid w:val="00543708"/>
    <w:rsid w:val="005443C2"/>
    <w:rsid w:val="00551B7C"/>
    <w:rsid w:val="0057689E"/>
    <w:rsid w:val="00576CBC"/>
    <w:rsid w:val="005A67F2"/>
    <w:rsid w:val="005B40EF"/>
    <w:rsid w:val="005C249F"/>
    <w:rsid w:val="005E61FB"/>
    <w:rsid w:val="005E7A46"/>
    <w:rsid w:val="005F0652"/>
    <w:rsid w:val="005F0CEF"/>
    <w:rsid w:val="0060010E"/>
    <w:rsid w:val="00613E1F"/>
    <w:rsid w:val="00616273"/>
    <w:rsid w:val="0063468D"/>
    <w:rsid w:val="00637CB7"/>
    <w:rsid w:val="006464B0"/>
    <w:rsid w:val="00655631"/>
    <w:rsid w:val="0067435B"/>
    <w:rsid w:val="006750FC"/>
    <w:rsid w:val="0068342B"/>
    <w:rsid w:val="0068748E"/>
    <w:rsid w:val="00692CED"/>
    <w:rsid w:val="006A2F34"/>
    <w:rsid w:val="006B1200"/>
    <w:rsid w:val="006E341D"/>
    <w:rsid w:val="006F1D43"/>
    <w:rsid w:val="006F2A75"/>
    <w:rsid w:val="006F7D9A"/>
    <w:rsid w:val="00715423"/>
    <w:rsid w:val="00716DC9"/>
    <w:rsid w:val="0072440C"/>
    <w:rsid w:val="00731E23"/>
    <w:rsid w:val="00732B6D"/>
    <w:rsid w:val="007351F3"/>
    <w:rsid w:val="00740BF1"/>
    <w:rsid w:val="00745421"/>
    <w:rsid w:val="0078043C"/>
    <w:rsid w:val="0079189E"/>
    <w:rsid w:val="007B313B"/>
    <w:rsid w:val="007C1FAF"/>
    <w:rsid w:val="007D0347"/>
    <w:rsid w:val="007E2FDE"/>
    <w:rsid w:val="007E3CCD"/>
    <w:rsid w:val="007E3D76"/>
    <w:rsid w:val="007E56BC"/>
    <w:rsid w:val="007E7FF6"/>
    <w:rsid w:val="007F0669"/>
    <w:rsid w:val="00804526"/>
    <w:rsid w:val="008055B3"/>
    <w:rsid w:val="0080670C"/>
    <w:rsid w:val="00812EDF"/>
    <w:rsid w:val="00856D45"/>
    <w:rsid w:val="00857258"/>
    <w:rsid w:val="00877A17"/>
    <w:rsid w:val="008941A7"/>
    <w:rsid w:val="00895CE5"/>
    <w:rsid w:val="008A039F"/>
    <w:rsid w:val="008B5210"/>
    <w:rsid w:val="008B6C86"/>
    <w:rsid w:val="008C3855"/>
    <w:rsid w:val="008D4107"/>
    <w:rsid w:val="008D5DAB"/>
    <w:rsid w:val="008D5F4C"/>
    <w:rsid w:val="008E4F1F"/>
    <w:rsid w:val="008E6FA3"/>
    <w:rsid w:val="008F0B0F"/>
    <w:rsid w:val="0090305D"/>
    <w:rsid w:val="00906F07"/>
    <w:rsid w:val="00915A98"/>
    <w:rsid w:val="00931C88"/>
    <w:rsid w:val="00934478"/>
    <w:rsid w:val="00944545"/>
    <w:rsid w:val="00964D16"/>
    <w:rsid w:val="00966222"/>
    <w:rsid w:val="0097139B"/>
    <w:rsid w:val="00994388"/>
    <w:rsid w:val="009B4F7F"/>
    <w:rsid w:val="009B637D"/>
    <w:rsid w:val="009B6CCD"/>
    <w:rsid w:val="009C28A4"/>
    <w:rsid w:val="009D03D5"/>
    <w:rsid w:val="009E12A0"/>
    <w:rsid w:val="009F31A7"/>
    <w:rsid w:val="00A14910"/>
    <w:rsid w:val="00A14ADD"/>
    <w:rsid w:val="00A263D3"/>
    <w:rsid w:val="00A36EDF"/>
    <w:rsid w:val="00A46EC9"/>
    <w:rsid w:val="00A536F6"/>
    <w:rsid w:val="00A8298A"/>
    <w:rsid w:val="00AA56CB"/>
    <w:rsid w:val="00AA5BBB"/>
    <w:rsid w:val="00AC2866"/>
    <w:rsid w:val="00AC6CAF"/>
    <w:rsid w:val="00AC70CE"/>
    <w:rsid w:val="00AD67C1"/>
    <w:rsid w:val="00AD7829"/>
    <w:rsid w:val="00AE1D56"/>
    <w:rsid w:val="00AF1A7E"/>
    <w:rsid w:val="00B23A02"/>
    <w:rsid w:val="00B241D1"/>
    <w:rsid w:val="00B30B03"/>
    <w:rsid w:val="00B30D6F"/>
    <w:rsid w:val="00B4178E"/>
    <w:rsid w:val="00B4356F"/>
    <w:rsid w:val="00B52EC3"/>
    <w:rsid w:val="00B65C28"/>
    <w:rsid w:val="00B85ED6"/>
    <w:rsid w:val="00B9013D"/>
    <w:rsid w:val="00BD1E77"/>
    <w:rsid w:val="00BE22F3"/>
    <w:rsid w:val="00C00EAA"/>
    <w:rsid w:val="00C26D6D"/>
    <w:rsid w:val="00C347B6"/>
    <w:rsid w:val="00C34A76"/>
    <w:rsid w:val="00C37E7D"/>
    <w:rsid w:val="00C41EBE"/>
    <w:rsid w:val="00C44B2C"/>
    <w:rsid w:val="00C849E2"/>
    <w:rsid w:val="00C87760"/>
    <w:rsid w:val="00C97F71"/>
    <w:rsid w:val="00CA3B61"/>
    <w:rsid w:val="00CB044F"/>
    <w:rsid w:val="00CB14AF"/>
    <w:rsid w:val="00CB37A7"/>
    <w:rsid w:val="00CC4FE5"/>
    <w:rsid w:val="00CD073C"/>
    <w:rsid w:val="00CD5373"/>
    <w:rsid w:val="00CE3086"/>
    <w:rsid w:val="00CE41C9"/>
    <w:rsid w:val="00CF3964"/>
    <w:rsid w:val="00CF4592"/>
    <w:rsid w:val="00D2111C"/>
    <w:rsid w:val="00D24421"/>
    <w:rsid w:val="00D2524A"/>
    <w:rsid w:val="00D3058C"/>
    <w:rsid w:val="00D31D52"/>
    <w:rsid w:val="00D33FA0"/>
    <w:rsid w:val="00D40C1A"/>
    <w:rsid w:val="00D4431D"/>
    <w:rsid w:val="00D50660"/>
    <w:rsid w:val="00D543E8"/>
    <w:rsid w:val="00D62779"/>
    <w:rsid w:val="00D6359E"/>
    <w:rsid w:val="00D65F48"/>
    <w:rsid w:val="00D71639"/>
    <w:rsid w:val="00D7515A"/>
    <w:rsid w:val="00D7648B"/>
    <w:rsid w:val="00D84F38"/>
    <w:rsid w:val="00D862EB"/>
    <w:rsid w:val="00D940F1"/>
    <w:rsid w:val="00D96B6F"/>
    <w:rsid w:val="00D974A6"/>
    <w:rsid w:val="00DA1C6F"/>
    <w:rsid w:val="00DB54F7"/>
    <w:rsid w:val="00DC6F1F"/>
    <w:rsid w:val="00DE364B"/>
    <w:rsid w:val="00DF0084"/>
    <w:rsid w:val="00E11B0E"/>
    <w:rsid w:val="00E328F4"/>
    <w:rsid w:val="00E3619A"/>
    <w:rsid w:val="00E72BE5"/>
    <w:rsid w:val="00E77FCC"/>
    <w:rsid w:val="00E90C54"/>
    <w:rsid w:val="00E97460"/>
    <w:rsid w:val="00EA6097"/>
    <w:rsid w:val="00EC6E4A"/>
    <w:rsid w:val="00ED0A21"/>
    <w:rsid w:val="00ED7218"/>
    <w:rsid w:val="00EF789D"/>
    <w:rsid w:val="00F0268E"/>
    <w:rsid w:val="00F06099"/>
    <w:rsid w:val="00F06348"/>
    <w:rsid w:val="00F15376"/>
    <w:rsid w:val="00F163E0"/>
    <w:rsid w:val="00F17266"/>
    <w:rsid w:val="00F2127E"/>
    <w:rsid w:val="00F44B08"/>
    <w:rsid w:val="00F50C45"/>
    <w:rsid w:val="00F64324"/>
    <w:rsid w:val="00F649AF"/>
    <w:rsid w:val="00F86C98"/>
    <w:rsid w:val="00F870FF"/>
    <w:rsid w:val="00F97DF2"/>
    <w:rsid w:val="00FA42B9"/>
    <w:rsid w:val="00FD7678"/>
    <w:rsid w:val="00FD7FCD"/>
    <w:rsid w:val="00FE603F"/>
    <w:rsid w:val="00FF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3E711D"/>
  <w15:chartTrackingRefBased/>
  <w15:docId w15:val="{F01E2715-8CF5-4B5A-99D2-665DEB92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24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24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24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24BC"/>
    <w:rPr>
      <w:sz w:val="18"/>
      <w:szCs w:val="18"/>
    </w:rPr>
  </w:style>
  <w:style w:type="character" w:styleId="a7">
    <w:name w:val="Hyperlink"/>
    <w:basedOn w:val="a0"/>
    <w:uiPriority w:val="99"/>
    <w:unhideWhenUsed/>
    <w:rsid w:val="00F64324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2662A4"/>
    <w:rPr>
      <w:color w:val="605E5C"/>
      <w:shd w:val="clear" w:color="auto" w:fill="E1DFDD"/>
    </w:rPr>
  </w:style>
  <w:style w:type="paragraph" w:styleId="a9">
    <w:name w:val="Revision"/>
    <w:hidden/>
    <w:uiPriority w:val="99"/>
    <w:semiHidden/>
    <w:rsid w:val="007C1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chip.org/w/index.php?title=multiply-accumulate_operations&amp;action=edit&amp;redlink=1" TargetMode="External"/><Relationship Id="rId13" Type="http://schemas.openxmlformats.org/officeDocument/2006/relationships/hyperlink" Target="https://en.wikipedia.org/wiki/Artificial_neural_network" TargetMode="External"/><Relationship Id="rId18" Type="http://schemas.openxmlformats.org/officeDocument/2006/relationships/hyperlink" Target="https://en.wikichip.org/wiki/neural_processor" TargetMode="External"/><Relationship Id="rId3" Type="http://schemas.openxmlformats.org/officeDocument/2006/relationships/webSettings" Target="webSettings.xml"/><Relationship Id="rId21" Type="http://schemas.microsoft.com/office/2011/relationships/people" Target="people.xml"/><Relationship Id="rId7" Type="http://schemas.openxmlformats.org/officeDocument/2006/relationships/hyperlink" Target="https://en.wikichip.org/w/index.php?title=machine_learning&amp;action=edit&amp;redlink=1" TargetMode="External"/><Relationship Id="rId12" Type="http://schemas.openxmlformats.org/officeDocument/2006/relationships/hyperlink" Target="https://en.wikipedia.org/wiki/Google" TargetMode="External"/><Relationship Id="rId17" Type="http://schemas.openxmlformats.org/officeDocument/2006/relationships/hyperlink" Target="https://en.wikipedia.org/wiki/Field-programmable_gate_arra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Tensor_Processing_Unit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chip.org/w/index.php?title=machine_learning&amp;action=edit&amp;redlink=1" TargetMode="External"/><Relationship Id="rId11" Type="http://schemas.openxmlformats.org/officeDocument/2006/relationships/hyperlink" Target="https://en.wikipedia.org/wiki/Application-specific_integrated_circuit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en.wikipedia.org/wiki/Deep_learning_processor" TargetMode="External"/><Relationship Id="rId10" Type="http://schemas.openxmlformats.org/officeDocument/2006/relationships/hyperlink" Target="https://en.wikipedia.org/wiki/AI_accelerator" TargetMode="External"/><Relationship Id="rId19" Type="http://schemas.openxmlformats.org/officeDocument/2006/relationships/hyperlink" Target="https://en.wikipedia.org/wiki/Floating-point_arithmetic#Accuracy_problem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n.wikichip.org/w/index.php?title=deep_neural_networks&amp;action=edit&amp;redlink=1" TargetMode="External"/><Relationship Id="rId14" Type="http://schemas.openxmlformats.org/officeDocument/2006/relationships/hyperlink" Target="https://en.wikipedia.org/wiki/Machine_learni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987</Words>
  <Characters>5627</Characters>
  <Application>Microsoft Office Word</Application>
  <DocSecurity>0</DocSecurity>
  <Lines>46</Lines>
  <Paragraphs>13</Paragraphs>
  <ScaleCrop>false</ScaleCrop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天灏</dc:creator>
  <cp:keywords/>
  <dc:description/>
  <cp:lastModifiedBy>胡 天灏</cp:lastModifiedBy>
  <cp:revision>322</cp:revision>
  <dcterms:created xsi:type="dcterms:W3CDTF">2023-02-10T11:43:00Z</dcterms:created>
  <dcterms:modified xsi:type="dcterms:W3CDTF">2023-02-14T11:28:00Z</dcterms:modified>
</cp:coreProperties>
</file>